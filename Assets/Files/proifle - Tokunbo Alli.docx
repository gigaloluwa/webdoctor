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4D962" w14:textId="2C42D775" w:rsidR="00C560A4" w:rsidRPr="002A34C7" w:rsidRDefault="002C2B36">
      <w:pPr>
        <w:rPr>
          <w:rFonts w:ascii="Abadi MT Condensed Light" w:hAnsi="Abadi MT Condensed Light"/>
          <w:rPrChange w:id="0" w:author="gigaloluwa.ilori@gmail.com" w:date="2016-06-11T18:34:00Z">
            <w:rPr/>
          </w:rPrChange>
        </w:rPr>
      </w:pPr>
      <w:r w:rsidRPr="002A34C7">
        <w:rPr>
          <w:rFonts w:ascii="Abadi MT Condensed Light" w:hAnsi="Abadi MT Condensed Light"/>
          <w:rPrChange w:id="1" w:author="gigaloluwa.ilori@gmail.com" w:date="2016-06-11T18:34:00Z">
            <w:rPr/>
          </w:rPrChange>
        </w:rPr>
        <w:t>Dr. Tokunbo Alli is a goal driven physician with a keen interest in public health/</w:t>
      </w:r>
      <w:del w:id="2" w:author="gigaloluwa.ilori@gmail.com" w:date="2016-06-11T18:35:00Z">
        <w:r w:rsidRPr="002A34C7" w:rsidDel="002A34C7">
          <w:rPr>
            <w:rFonts w:ascii="Abadi MT Condensed Light" w:hAnsi="Abadi MT Condensed Light"/>
            <w:rPrChange w:id="3" w:author="gigaloluwa.ilori@gmail.com" w:date="2016-06-11T18:34:00Z">
              <w:rPr/>
            </w:rPrChange>
          </w:rPr>
          <w:delText xml:space="preserve"> </w:delText>
        </w:r>
      </w:del>
      <w:r w:rsidRPr="002A34C7">
        <w:rPr>
          <w:rFonts w:ascii="Abadi MT Condensed Light" w:hAnsi="Abadi MT Condensed Light"/>
          <w:rPrChange w:id="4" w:author="gigaloluwa.ilori@gmail.com" w:date="2016-06-11T18:34:00Z">
            <w:rPr/>
          </w:rPrChange>
        </w:rPr>
        <w:t xml:space="preserve">preventive medicine. He received his </w:t>
      </w:r>
      <w:r w:rsidR="00547C77" w:rsidRPr="002A34C7">
        <w:rPr>
          <w:rFonts w:ascii="Abadi MT Condensed Light" w:hAnsi="Abadi MT Condensed Light"/>
          <w:rPrChange w:id="5" w:author="gigaloluwa.ilori@gmail.com" w:date="2016-06-11T18:34:00Z">
            <w:rPr/>
          </w:rPrChange>
        </w:rPr>
        <w:t>postgraduate</w:t>
      </w:r>
      <w:r w:rsidRPr="002A34C7">
        <w:rPr>
          <w:rFonts w:ascii="Abadi MT Condensed Light" w:hAnsi="Abadi MT Condensed Light"/>
          <w:rPrChange w:id="6" w:author="gigaloluwa.ilori@gmail.com" w:date="2016-06-11T18:34:00Z">
            <w:rPr/>
          </w:rPrChange>
        </w:rPr>
        <w:t xml:space="preserve"> degree in Public Health from the prestigious Yale</w:t>
      </w:r>
      <w:r w:rsidR="00547C77" w:rsidRPr="002A34C7">
        <w:rPr>
          <w:rFonts w:ascii="Abadi MT Condensed Light" w:hAnsi="Abadi MT Condensed Light"/>
          <w:rPrChange w:id="7" w:author="gigaloluwa.ilori@gmail.com" w:date="2016-06-11T18:34:00Z">
            <w:rPr/>
          </w:rPrChange>
        </w:rPr>
        <w:t xml:space="preserve"> University</w:t>
      </w:r>
      <w:r w:rsidRPr="002A34C7">
        <w:rPr>
          <w:rFonts w:ascii="Abadi MT Condensed Light" w:hAnsi="Abadi MT Condensed Light"/>
          <w:rPrChange w:id="8" w:author="gigaloluwa.ilori@gmail.com" w:date="2016-06-11T18:34:00Z">
            <w:rPr/>
          </w:rPrChange>
        </w:rPr>
        <w:t xml:space="preserve"> School of Public Health, CT, USA, with a core focus on Health Poli</w:t>
      </w:r>
      <w:r w:rsidR="00F71AC6" w:rsidRPr="002A34C7">
        <w:rPr>
          <w:rFonts w:ascii="Abadi MT Condensed Light" w:hAnsi="Abadi MT Condensed Light"/>
          <w:rPrChange w:id="9" w:author="gigaloluwa.ilori@gmail.com" w:date="2016-06-11T18:34:00Z">
            <w:rPr/>
          </w:rPrChange>
        </w:rPr>
        <w:t>cy an</w:t>
      </w:r>
      <w:ins w:id="10" w:author="gigaloluwa.ilori@gmail.com" w:date="2016-06-11T18:31:00Z">
        <w:r w:rsidR="002A34C7" w:rsidRPr="002A34C7">
          <w:rPr>
            <w:rFonts w:ascii="Abadi MT Condensed Light" w:hAnsi="Abadi MT Condensed Light"/>
            <w:rPrChange w:id="11" w:author="gigaloluwa.ilori@gmail.com" w:date="2016-06-11T18:34:00Z">
              <w:rPr/>
            </w:rPrChange>
          </w:rPr>
          <w:t>d</w:t>
        </w:r>
      </w:ins>
      <w:r w:rsidR="00F71AC6" w:rsidRPr="002A34C7">
        <w:rPr>
          <w:rFonts w:ascii="Abadi MT Condensed Light" w:hAnsi="Abadi MT Condensed Light"/>
          <w:rPrChange w:id="12" w:author="gigaloluwa.ilori@gmail.com" w:date="2016-06-11T18:34:00Z">
            <w:rPr/>
          </w:rPrChange>
        </w:rPr>
        <w:t xml:space="preserve"> Healthcare Management.  He</w:t>
      </w:r>
      <w:r w:rsidRPr="002A34C7">
        <w:rPr>
          <w:rFonts w:ascii="Abadi MT Condensed Light" w:hAnsi="Abadi MT Condensed Light"/>
          <w:rPrChange w:id="13" w:author="gigaloluwa.ilori@gmail.com" w:date="2016-06-11T18:34:00Z">
            <w:rPr/>
          </w:rPrChange>
        </w:rPr>
        <w:t xml:space="preserve"> is also an Alumni of the Harvard School of public health Global Health Delivery program. </w:t>
      </w:r>
    </w:p>
    <w:p w14:paraId="50445DFE" w14:textId="77777777" w:rsidR="00C560A4" w:rsidRPr="002A34C7" w:rsidRDefault="00C560A4">
      <w:pPr>
        <w:rPr>
          <w:rFonts w:ascii="Abadi MT Condensed Light" w:hAnsi="Abadi MT Condensed Light"/>
          <w:rPrChange w:id="14" w:author="gigaloluwa.ilori@gmail.com" w:date="2016-06-11T18:34:00Z">
            <w:rPr/>
          </w:rPrChange>
        </w:rPr>
      </w:pPr>
    </w:p>
    <w:p w14:paraId="69D6BE80" w14:textId="582594D6" w:rsidR="00514E00" w:rsidRPr="002A34C7" w:rsidRDefault="007A7A07">
      <w:pPr>
        <w:rPr>
          <w:rFonts w:ascii="Abadi MT Condensed Light" w:hAnsi="Abadi MT Condensed Light"/>
          <w:rPrChange w:id="15" w:author="gigaloluwa.ilori@gmail.com" w:date="2016-06-11T18:34:00Z">
            <w:rPr/>
          </w:rPrChange>
        </w:rPr>
      </w:pPr>
      <w:r w:rsidRPr="002A34C7">
        <w:rPr>
          <w:rFonts w:ascii="Abadi MT Condensed Light" w:hAnsi="Abadi MT Condensed Light"/>
          <w:rPrChange w:id="16" w:author="gigaloluwa.ilori@gmail.com" w:date="2016-06-11T18:34:00Z">
            <w:rPr/>
          </w:rPrChange>
        </w:rPr>
        <w:t>His major areas</w:t>
      </w:r>
      <w:r w:rsidR="00F71AC6" w:rsidRPr="002A34C7">
        <w:rPr>
          <w:rFonts w:ascii="Abadi MT Condensed Light" w:hAnsi="Abadi MT Condensed Light"/>
          <w:rPrChange w:id="17" w:author="gigaloluwa.ilori@gmail.com" w:date="2016-06-11T18:34:00Z">
            <w:rPr/>
          </w:rPrChange>
        </w:rPr>
        <w:t xml:space="preserve"> of interest include</w:t>
      </w:r>
      <w:r w:rsidR="00547C77" w:rsidRPr="002A34C7">
        <w:rPr>
          <w:rFonts w:ascii="Abadi MT Condensed Light" w:hAnsi="Abadi MT Condensed Light"/>
          <w:rPrChange w:id="18" w:author="gigaloluwa.ilori@gmail.com" w:date="2016-06-11T18:34:00Z">
            <w:rPr/>
          </w:rPrChange>
        </w:rPr>
        <w:t xml:space="preserve"> </w:t>
      </w:r>
      <w:r w:rsidR="00F71AC6" w:rsidRPr="002A34C7">
        <w:rPr>
          <w:rFonts w:ascii="Abadi MT Condensed Light" w:hAnsi="Abadi MT Condensed Light"/>
          <w:rPrChange w:id="19" w:author="gigaloluwa.ilori@gmail.com" w:date="2016-06-11T18:34:00Z">
            <w:rPr/>
          </w:rPrChange>
        </w:rPr>
        <w:t>Universal H</w:t>
      </w:r>
      <w:r w:rsidR="00547C77" w:rsidRPr="002A34C7">
        <w:rPr>
          <w:rFonts w:ascii="Abadi MT Condensed Light" w:hAnsi="Abadi MT Condensed Light"/>
          <w:rPrChange w:id="20" w:author="gigaloluwa.ilori@gmail.com" w:date="2016-06-11T18:34:00Z">
            <w:rPr/>
          </w:rPrChange>
        </w:rPr>
        <w:t>ealth</w:t>
      </w:r>
      <w:r w:rsidR="00C560A4" w:rsidRPr="002A34C7">
        <w:rPr>
          <w:rFonts w:ascii="Abadi MT Condensed Light" w:hAnsi="Abadi MT Condensed Light"/>
          <w:rPrChange w:id="21" w:author="gigaloluwa.ilori@gmail.com" w:date="2016-06-11T18:34:00Z">
            <w:rPr/>
          </w:rPrChange>
        </w:rPr>
        <w:t>care</w:t>
      </w:r>
      <w:r w:rsidR="00F71AC6" w:rsidRPr="002A34C7">
        <w:rPr>
          <w:rFonts w:ascii="Abadi MT Condensed Light" w:hAnsi="Abadi MT Condensed Light"/>
          <w:rPrChange w:id="22" w:author="gigaloluwa.ilori@gmail.com" w:date="2016-06-11T18:34:00Z">
            <w:rPr/>
          </w:rPrChange>
        </w:rPr>
        <w:t xml:space="preserve"> C</w:t>
      </w:r>
      <w:r w:rsidR="00547C77" w:rsidRPr="002A34C7">
        <w:rPr>
          <w:rFonts w:ascii="Abadi MT Condensed Light" w:hAnsi="Abadi MT Condensed Light"/>
          <w:rPrChange w:id="23" w:author="gigaloluwa.ilori@gmail.com" w:date="2016-06-11T18:34:00Z">
            <w:rPr/>
          </w:rPrChange>
        </w:rPr>
        <w:t>overage</w:t>
      </w:r>
      <w:r w:rsidR="00F71AC6" w:rsidRPr="002A34C7">
        <w:rPr>
          <w:rFonts w:ascii="Abadi MT Condensed Light" w:hAnsi="Abadi MT Condensed Light"/>
          <w:rPrChange w:id="24" w:author="gigaloluwa.ilori@gmail.com" w:date="2016-06-11T18:34:00Z">
            <w:rPr/>
          </w:rPrChange>
        </w:rPr>
        <w:t>,</w:t>
      </w:r>
      <w:r w:rsidR="00C61A16" w:rsidRPr="002A34C7">
        <w:rPr>
          <w:rFonts w:ascii="Abadi MT Condensed Light" w:hAnsi="Abadi MT Condensed Light"/>
          <w:rPrChange w:id="25" w:author="gigaloluwa.ilori@gmail.com" w:date="2016-06-11T18:34:00Z">
            <w:rPr/>
          </w:rPrChange>
        </w:rPr>
        <w:t xml:space="preserve"> Managed Care,</w:t>
      </w:r>
      <w:r w:rsidR="00F71AC6" w:rsidRPr="002A34C7">
        <w:rPr>
          <w:rFonts w:ascii="Abadi MT Condensed Light" w:hAnsi="Abadi MT Condensed Light"/>
          <w:rPrChange w:id="26" w:author="gigaloluwa.ilori@gmail.com" w:date="2016-06-11T18:34:00Z">
            <w:rPr/>
          </w:rPrChange>
        </w:rPr>
        <w:t xml:space="preserve"> Health Policy and</w:t>
      </w:r>
      <w:r w:rsidR="00C560A4" w:rsidRPr="002A34C7">
        <w:rPr>
          <w:rFonts w:ascii="Abadi MT Condensed Light" w:hAnsi="Abadi MT Condensed Light"/>
          <w:rPrChange w:id="27" w:author="gigaloluwa.ilori@gmail.com" w:date="2016-06-11T18:34:00Z">
            <w:rPr/>
          </w:rPrChange>
        </w:rPr>
        <w:t xml:space="preserve"> health insurance</w:t>
      </w:r>
      <w:del w:id="28" w:author="gigaloluwa.ilori@gmail.com" w:date="2016-06-11T18:41:00Z">
        <w:r w:rsidR="00C560A4" w:rsidRPr="002A34C7" w:rsidDel="00BA51BA">
          <w:rPr>
            <w:rFonts w:ascii="Abadi MT Condensed Light" w:hAnsi="Abadi MT Condensed Light"/>
            <w:rPrChange w:id="29" w:author="gigaloluwa.ilori@gmail.com" w:date="2016-06-11T18:34:00Z">
              <w:rPr/>
            </w:rPrChange>
          </w:rPr>
          <w:delText>;</w:delText>
        </w:r>
        <w:r w:rsidR="003E3C09" w:rsidRPr="002A34C7" w:rsidDel="00BA51BA">
          <w:rPr>
            <w:rFonts w:ascii="Abadi MT Condensed Light" w:hAnsi="Abadi MT Condensed Light"/>
            <w:rPrChange w:id="30" w:author="gigaloluwa.ilori@gmail.com" w:date="2016-06-11T18:34:00Z">
              <w:rPr/>
            </w:rPrChange>
          </w:rPr>
          <w:delText xml:space="preserve"> Health insurance has been identified as the maj</w:delText>
        </w:r>
        <w:r w:rsidR="00F71AC6" w:rsidRPr="002A34C7" w:rsidDel="00BA51BA">
          <w:rPr>
            <w:rFonts w:ascii="Abadi MT Condensed Light" w:hAnsi="Abadi MT Condensed Light"/>
            <w:rPrChange w:id="31" w:author="gigaloluwa.ilori@gmail.com" w:date="2016-06-11T18:34:00Z">
              <w:rPr/>
            </w:rPrChange>
          </w:rPr>
          <w:delText xml:space="preserve">or factor to </w:delText>
        </w:r>
      </w:del>
      <w:ins w:id="32" w:author="gigaloluwa.ilori@gmail.com" w:date="2016-06-11T18:41:00Z">
        <w:r w:rsidR="00BA51BA">
          <w:rPr>
            <w:rFonts w:ascii="Abadi MT Condensed Light" w:hAnsi="Abadi MT Condensed Light"/>
          </w:rPr>
          <w:t xml:space="preserve"> as a tool in </w:t>
        </w:r>
      </w:ins>
      <w:r w:rsidR="00F71AC6" w:rsidRPr="002A34C7">
        <w:rPr>
          <w:rFonts w:ascii="Abadi MT Condensed Light" w:hAnsi="Abadi MT Condensed Light"/>
          <w:rPrChange w:id="33" w:author="gigaloluwa.ilori@gmail.com" w:date="2016-06-11T18:34:00Z">
            <w:rPr/>
          </w:rPrChange>
        </w:rPr>
        <w:t>achieving Universal Health Coverage</w:t>
      </w:r>
      <w:del w:id="34" w:author="gigaloluwa.ilori@gmail.com" w:date="2016-06-11T18:41:00Z">
        <w:r w:rsidR="00C61A16" w:rsidRPr="002A34C7" w:rsidDel="00BA51BA">
          <w:rPr>
            <w:rFonts w:ascii="Abadi MT Condensed Light" w:hAnsi="Abadi MT Condensed Light"/>
            <w:rPrChange w:id="35" w:author="gigaloluwa.ilori@gmail.com" w:date="2016-06-11T18:34:00Z">
              <w:rPr/>
            </w:rPrChange>
          </w:rPr>
          <w:delText xml:space="preserve"> globally</w:delText>
        </w:r>
      </w:del>
      <w:r w:rsidR="003E3C09" w:rsidRPr="002A34C7">
        <w:rPr>
          <w:rFonts w:ascii="Abadi MT Condensed Light" w:hAnsi="Abadi MT Condensed Light"/>
          <w:rPrChange w:id="36" w:author="gigaloluwa.ilori@gmail.com" w:date="2016-06-11T18:34:00Z">
            <w:rPr/>
          </w:rPrChange>
        </w:rPr>
        <w:t>.</w:t>
      </w:r>
      <w:r w:rsidR="00F71AC6" w:rsidRPr="002A34C7">
        <w:rPr>
          <w:rFonts w:ascii="Abadi MT Condensed Light" w:hAnsi="Abadi MT Condensed Light"/>
          <w:rPrChange w:id="37" w:author="gigaloluwa.ilori@gmail.com" w:date="2016-06-11T18:34:00Z">
            <w:rPr/>
          </w:rPrChange>
        </w:rPr>
        <w:t xml:space="preserve"> </w:t>
      </w:r>
      <w:del w:id="38" w:author="gigaloluwa.ilori@gmail.com" w:date="2016-06-11T18:42:00Z">
        <w:r w:rsidR="00F71AC6" w:rsidRPr="002A34C7" w:rsidDel="00BA51BA">
          <w:rPr>
            <w:rFonts w:ascii="Abadi MT Condensed Light" w:hAnsi="Abadi MT Condensed Light"/>
            <w:rPrChange w:id="39" w:author="gigaloluwa.ilori@gmail.com" w:date="2016-06-11T18:34:00Z">
              <w:rPr/>
            </w:rPrChange>
          </w:rPr>
          <w:delText>He has</w:delText>
        </w:r>
      </w:del>
      <w:ins w:id="40" w:author="gigaloluwa.ilori@gmail.com" w:date="2016-06-11T18:42:00Z">
        <w:r w:rsidR="00BA51BA">
          <w:rPr>
            <w:rFonts w:ascii="Abadi MT Condensed Light" w:hAnsi="Abadi MT Condensed Light"/>
          </w:rPr>
          <w:t>Having</w:t>
        </w:r>
      </w:ins>
      <w:r w:rsidR="00F71AC6" w:rsidRPr="002A34C7">
        <w:rPr>
          <w:rFonts w:ascii="Abadi MT Condensed Light" w:hAnsi="Abadi MT Condensed Light"/>
          <w:rPrChange w:id="41" w:author="gigaloluwa.ilori@gmail.com" w:date="2016-06-11T18:34:00Z">
            <w:rPr/>
          </w:rPrChange>
        </w:rPr>
        <w:t xml:space="preserve"> </w:t>
      </w:r>
      <w:del w:id="42" w:author="gigaloluwa.ilori@gmail.com" w:date="2016-06-11T18:44:00Z">
        <w:r w:rsidR="00F71AC6" w:rsidRPr="002A34C7" w:rsidDel="00BA51BA">
          <w:rPr>
            <w:rFonts w:ascii="Abadi MT Condensed Light" w:hAnsi="Abadi MT Condensed Light"/>
            <w:rPrChange w:id="43" w:author="gigaloluwa.ilori@gmail.com" w:date="2016-06-11T18:34:00Z">
              <w:rPr/>
            </w:rPrChange>
          </w:rPr>
          <w:delText>worked as a</w:delText>
        </w:r>
      </w:del>
      <w:ins w:id="44" w:author="gigaloluwa.ilori@gmail.com" w:date="2016-06-11T18:44:00Z">
        <w:r w:rsidR="00BA51BA">
          <w:rPr>
            <w:rFonts w:ascii="Abadi MT Condensed Light" w:hAnsi="Abadi MT Condensed Light"/>
          </w:rPr>
          <w:t>begun his career as a</w:t>
        </w:r>
      </w:ins>
      <w:r w:rsidR="00F71AC6" w:rsidRPr="002A34C7">
        <w:rPr>
          <w:rFonts w:ascii="Abadi MT Condensed Light" w:hAnsi="Abadi MT Condensed Light"/>
          <w:rPrChange w:id="45" w:author="gigaloluwa.ilori@gmail.com" w:date="2016-06-11T18:34:00Z">
            <w:rPr/>
          </w:rPrChange>
        </w:rPr>
        <w:t xml:space="preserve"> Medical officer</w:t>
      </w:r>
      <w:del w:id="46" w:author="gigaloluwa.ilori@gmail.com" w:date="2016-06-11T18:46:00Z">
        <w:r w:rsidR="00F71AC6" w:rsidRPr="002A34C7" w:rsidDel="00BA51BA">
          <w:rPr>
            <w:rFonts w:ascii="Abadi MT Condensed Light" w:hAnsi="Abadi MT Condensed Light"/>
            <w:rPrChange w:id="47" w:author="gigaloluwa.ilori@gmail.com" w:date="2016-06-11T18:34:00Z">
              <w:rPr/>
            </w:rPrChange>
          </w:rPr>
          <w:delText xml:space="preserve"> </w:delText>
        </w:r>
      </w:del>
      <w:del w:id="48" w:author="gigaloluwa.ilori@gmail.com" w:date="2016-06-11T18:45:00Z">
        <w:r w:rsidR="00F71AC6" w:rsidRPr="002A34C7" w:rsidDel="00BA51BA">
          <w:rPr>
            <w:rFonts w:ascii="Abadi MT Condensed Light" w:hAnsi="Abadi MT Condensed Light"/>
            <w:rPrChange w:id="49" w:author="gigaloluwa.ilori@gmail.com" w:date="2016-06-11T18:34:00Z">
              <w:rPr/>
            </w:rPrChange>
          </w:rPr>
          <w:delText>of health at different</w:delText>
        </w:r>
        <w:r w:rsidR="00C61A16" w:rsidRPr="002A34C7" w:rsidDel="00BA51BA">
          <w:rPr>
            <w:rFonts w:ascii="Abadi MT Condensed Light" w:hAnsi="Abadi MT Condensed Light"/>
            <w:rPrChange w:id="50" w:author="gigaloluwa.ilori@gmail.com" w:date="2016-06-11T18:34:00Z">
              <w:rPr/>
            </w:rPrChange>
          </w:rPr>
          <w:delText xml:space="preserve"> times </w:delText>
        </w:r>
      </w:del>
      <w:ins w:id="51" w:author="gigaloluwa.ilori@gmail.com" w:date="2016-06-11T18:46:00Z">
        <w:r w:rsidR="00BA51BA">
          <w:rPr>
            <w:rFonts w:ascii="Abadi MT Condensed Light" w:hAnsi="Abadi MT Condensed Light"/>
          </w:rPr>
          <w:t xml:space="preserve">, </w:t>
        </w:r>
      </w:ins>
      <w:del w:id="52" w:author="gigaloluwa.ilori@gmail.com" w:date="2016-06-11T18:46:00Z">
        <w:r w:rsidR="00C61A16" w:rsidRPr="002A34C7" w:rsidDel="00BA51BA">
          <w:rPr>
            <w:rFonts w:ascii="Abadi MT Condensed Light" w:hAnsi="Abadi MT Condensed Light"/>
            <w:rPrChange w:id="53" w:author="gigaloluwa.ilori@gmail.com" w:date="2016-06-11T18:34:00Z">
              <w:rPr/>
            </w:rPrChange>
          </w:rPr>
          <w:delText>and</w:delText>
        </w:r>
        <w:r w:rsidR="003E3C09" w:rsidRPr="002A34C7" w:rsidDel="00BA51BA">
          <w:rPr>
            <w:rFonts w:ascii="Abadi MT Condensed Light" w:hAnsi="Abadi MT Condensed Light"/>
            <w:rPrChange w:id="54" w:author="gigaloluwa.ilori@gmail.com" w:date="2016-06-11T18:34:00Z">
              <w:rPr/>
            </w:rPrChange>
          </w:rPr>
          <w:delText xml:space="preserve"> began </w:delText>
        </w:r>
      </w:del>
      <w:ins w:id="55" w:author="gigaloluwa.ilori@gmail.com" w:date="2016-06-11T18:46:00Z">
        <w:r w:rsidR="00BA51BA">
          <w:rPr>
            <w:rFonts w:ascii="Abadi MT Condensed Light" w:hAnsi="Abadi MT Condensed Light"/>
          </w:rPr>
          <w:t xml:space="preserve">he now focuses on universal healthcare delivery and began his </w:t>
        </w:r>
      </w:ins>
      <w:bookmarkStart w:id="56" w:name="_GoBack"/>
      <w:bookmarkEnd w:id="56"/>
      <w:del w:id="57" w:author="gigaloluwa.ilori@gmail.com" w:date="2016-06-11T18:46:00Z">
        <w:r w:rsidR="003E3C09" w:rsidRPr="002A34C7" w:rsidDel="00BA51BA">
          <w:rPr>
            <w:rFonts w:ascii="Abadi MT Condensed Light" w:hAnsi="Abadi MT Condensed Light"/>
            <w:rPrChange w:id="58" w:author="gigaloluwa.ilori@gmail.com" w:date="2016-06-11T18:34:00Z">
              <w:rPr/>
            </w:rPrChange>
          </w:rPr>
          <w:delText xml:space="preserve">his </w:delText>
        </w:r>
      </w:del>
      <w:r w:rsidR="003E3C09" w:rsidRPr="002A34C7">
        <w:rPr>
          <w:rFonts w:ascii="Abadi MT Condensed Light" w:hAnsi="Abadi MT Condensed Light"/>
          <w:rPrChange w:id="59" w:author="gigaloluwa.ilori@gmail.com" w:date="2016-06-11T18:34:00Z">
            <w:rPr/>
          </w:rPrChange>
        </w:rPr>
        <w:t xml:space="preserve">Health insurance career </w:t>
      </w:r>
      <w:r w:rsidR="00C560A4" w:rsidRPr="002A34C7">
        <w:rPr>
          <w:rFonts w:ascii="Abadi MT Condensed Light" w:hAnsi="Abadi MT Condensed Light"/>
          <w:rPrChange w:id="60" w:author="gigaloluwa.ilori@gmail.com" w:date="2016-06-11T18:34:00Z">
            <w:rPr/>
          </w:rPrChange>
        </w:rPr>
        <w:t>as a</w:t>
      </w:r>
      <w:r w:rsidR="003E3C09" w:rsidRPr="002A34C7">
        <w:rPr>
          <w:rFonts w:ascii="Abadi MT Condensed Light" w:hAnsi="Abadi MT Condensed Light"/>
          <w:rPrChange w:id="61" w:author="gigaloluwa.ilori@gmail.com" w:date="2016-06-11T18:34:00Z">
            <w:rPr/>
          </w:rPrChange>
        </w:rPr>
        <w:t xml:space="preserve"> Policy Analyst at the Connecticut Health Insurance </w:t>
      </w:r>
      <w:r w:rsidR="00514E00" w:rsidRPr="002A34C7">
        <w:rPr>
          <w:rFonts w:ascii="Abadi MT Condensed Light" w:hAnsi="Abadi MT Condensed Light"/>
          <w:rPrChange w:id="62" w:author="gigaloluwa.ilori@gmail.com" w:date="2016-06-11T18:34:00Z">
            <w:rPr/>
          </w:rPrChange>
        </w:rPr>
        <w:t>Exchange that</w:t>
      </w:r>
      <w:r w:rsidR="003E3C09" w:rsidRPr="002A34C7">
        <w:rPr>
          <w:rFonts w:ascii="Abadi MT Condensed Light" w:hAnsi="Abadi MT Condensed Light"/>
          <w:rPrChange w:id="63" w:author="gigaloluwa.ilori@gmail.com" w:date="2016-06-11T18:34:00Z">
            <w:rPr/>
          </w:rPrChange>
        </w:rPr>
        <w:t xml:space="preserve"> was set up to Implement the Universal health coverage program in the US (Obama Care). </w:t>
      </w:r>
    </w:p>
    <w:p w14:paraId="6E571D8C" w14:textId="77777777" w:rsidR="00514E00" w:rsidRPr="002A34C7" w:rsidRDefault="00514E00">
      <w:pPr>
        <w:rPr>
          <w:rFonts w:ascii="Abadi MT Condensed Light" w:hAnsi="Abadi MT Condensed Light"/>
          <w:rPrChange w:id="64" w:author="gigaloluwa.ilori@gmail.com" w:date="2016-06-11T18:34:00Z">
            <w:rPr/>
          </w:rPrChange>
        </w:rPr>
      </w:pPr>
    </w:p>
    <w:p w14:paraId="2C0013E7" w14:textId="05C10022" w:rsidR="00422CD5" w:rsidRPr="002A34C7" w:rsidRDefault="003E3C09">
      <w:pPr>
        <w:rPr>
          <w:rFonts w:ascii="Abadi MT Condensed Light" w:hAnsi="Abadi MT Condensed Light"/>
          <w:rPrChange w:id="65" w:author="gigaloluwa.ilori@gmail.com" w:date="2016-06-11T18:34:00Z">
            <w:rPr/>
          </w:rPrChange>
        </w:rPr>
      </w:pPr>
      <w:r w:rsidRPr="002A34C7">
        <w:rPr>
          <w:rFonts w:ascii="Abadi MT Condensed Light" w:hAnsi="Abadi MT Condensed Light"/>
          <w:rPrChange w:id="66" w:author="gigaloluwa.ilori@gmail.com" w:date="2016-06-11T18:34:00Z">
            <w:rPr/>
          </w:rPrChange>
        </w:rPr>
        <w:t>On his return to Nigeria, he joined AXA Mansard H</w:t>
      </w:r>
      <w:r w:rsidR="00422CD5" w:rsidRPr="002A34C7">
        <w:rPr>
          <w:rFonts w:ascii="Abadi MT Condensed Light" w:hAnsi="Abadi MT Condensed Light"/>
          <w:rPrChange w:id="67" w:author="gigaloluwa.ilori@gmail.com" w:date="2016-06-11T18:34:00Z">
            <w:rPr/>
          </w:rPrChange>
        </w:rPr>
        <w:t xml:space="preserve">ealth Insurance limited as the Head of the medical claims </w:t>
      </w:r>
      <w:r w:rsidR="007F103B" w:rsidRPr="002A34C7">
        <w:rPr>
          <w:rFonts w:ascii="Abadi MT Condensed Light" w:hAnsi="Abadi MT Condensed Light"/>
          <w:rPrChange w:id="68" w:author="gigaloluwa.ilori@gmail.com" w:date="2016-06-11T18:34:00Z">
            <w:rPr/>
          </w:rPrChange>
        </w:rPr>
        <w:t>team;</w:t>
      </w:r>
      <w:r w:rsidR="00422CD5" w:rsidRPr="002A34C7">
        <w:rPr>
          <w:rFonts w:ascii="Abadi MT Condensed Light" w:hAnsi="Abadi MT Condensed Light"/>
          <w:rPrChange w:id="69" w:author="gigaloluwa.ilori@gmail.com" w:date="2016-06-11T18:34:00Z">
            <w:rPr/>
          </w:rPrChange>
        </w:rPr>
        <w:t xml:space="preserve"> he is presently runs the medi</w:t>
      </w:r>
      <w:r w:rsidR="00611B51" w:rsidRPr="002A34C7">
        <w:rPr>
          <w:rFonts w:ascii="Abadi MT Condensed Light" w:hAnsi="Abadi MT Condensed Light"/>
          <w:rPrChange w:id="70" w:author="gigaloluwa.ilori@gmail.com" w:date="2016-06-11T18:34:00Z">
            <w:rPr/>
          </w:rPrChange>
        </w:rPr>
        <w:t xml:space="preserve">cal operations of the business and supports the business development team to create value to all clients and </w:t>
      </w:r>
      <w:r w:rsidR="007F103B" w:rsidRPr="002A34C7">
        <w:rPr>
          <w:rFonts w:ascii="Abadi MT Condensed Light" w:hAnsi="Abadi MT Condensed Light"/>
          <w:rPrChange w:id="71" w:author="gigaloluwa.ilori@gmail.com" w:date="2016-06-11T18:34:00Z">
            <w:rPr/>
          </w:rPrChange>
        </w:rPr>
        <w:t>stakeholders</w:t>
      </w:r>
      <w:r w:rsidR="00611B51" w:rsidRPr="002A34C7">
        <w:rPr>
          <w:rFonts w:ascii="Abadi MT Condensed Light" w:hAnsi="Abadi MT Condensed Light"/>
          <w:rPrChange w:id="72" w:author="gigaloluwa.ilori@gmail.com" w:date="2016-06-11T18:34:00Z">
            <w:rPr/>
          </w:rPrChange>
        </w:rPr>
        <w:t>.</w:t>
      </w:r>
    </w:p>
    <w:p w14:paraId="1EAB5F45" w14:textId="77777777" w:rsidR="00422CD5" w:rsidRPr="002A34C7" w:rsidRDefault="00422CD5">
      <w:pPr>
        <w:rPr>
          <w:rFonts w:ascii="Abadi MT Condensed Light" w:hAnsi="Abadi MT Condensed Light"/>
          <w:rPrChange w:id="73" w:author="gigaloluwa.ilori@gmail.com" w:date="2016-06-11T18:34:00Z">
            <w:rPr/>
          </w:rPrChange>
        </w:rPr>
      </w:pPr>
    </w:p>
    <w:p w14:paraId="35F48E4F" w14:textId="6E73FB43" w:rsidR="00611B51" w:rsidRPr="002A34C7" w:rsidRDefault="007F103B">
      <w:pPr>
        <w:rPr>
          <w:rFonts w:ascii="Abadi MT Condensed Light" w:hAnsi="Abadi MT Condensed Light"/>
          <w:rPrChange w:id="74" w:author="gigaloluwa.ilori@gmail.com" w:date="2016-06-11T18:34:00Z">
            <w:rPr/>
          </w:rPrChange>
        </w:rPr>
      </w:pPr>
      <w:r w:rsidRPr="002A34C7">
        <w:rPr>
          <w:rFonts w:ascii="Abadi MT Condensed Light" w:hAnsi="Abadi MT Condensed Light"/>
          <w:rPrChange w:id="75" w:author="gigaloluwa.ilori@gmail.com" w:date="2016-06-11T18:34:00Z">
            <w:rPr/>
          </w:rPrChange>
        </w:rPr>
        <w:t>Tokunbo</w:t>
      </w:r>
      <w:r w:rsidR="00611B51" w:rsidRPr="002A34C7">
        <w:rPr>
          <w:rFonts w:ascii="Abadi MT Condensed Light" w:hAnsi="Abadi MT Condensed Light"/>
          <w:rPrChange w:id="76" w:author="gigaloluwa.ilori@gmail.com" w:date="2016-06-11T18:34:00Z">
            <w:rPr/>
          </w:rPrChange>
        </w:rPr>
        <w:t xml:space="preserve"> is an alumnus of the IHT executive program at INSEAD Business</w:t>
      </w:r>
      <w:r w:rsidR="00854041" w:rsidRPr="002A34C7">
        <w:rPr>
          <w:rFonts w:ascii="Abadi MT Condensed Light" w:hAnsi="Abadi MT Condensed Light"/>
          <w:rPrChange w:id="77" w:author="gigaloluwa.ilori@gmail.com" w:date="2016-06-11T18:34:00Z">
            <w:rPr/>
          </w:rPrChange>
        </w:rPr>
        <w:t xml:space="preserve"> School, France. He has a certificate in health economics from Oxford University and</w:t>
      </w:r>
      <w:r w:rsidR="00611B51" w:rsidRPr="002A34C7">
        <w:rPr>
          <w:rFonts w:ascii="Abadi MT Condensed Light" w:hAnsi="Abadi MT Condensed Light"/>
          <w:rPrChange w:id="78" w:author="gigaloluwa.ilori@gmail.com" w:date="2016-06-11T18:34:00Z">
            <w:rPr/>
          </w:rPrChange>
        </w:rPr>
        <w:t xml:space="preserve"> also holds a NEBOSH certification i</w:t>
      </w:r>
      <w:r w:rsidR="00854041" w:rsidRPr="002A34C7">
        <w:rPr>
          <w:rFonts w:ascii="Abadi MT Condensed Light" w:hAnsi="Abadi MT Condensed Light"/>
          <w:rPrChange w:id="79" w:author="gigaloluwa.ilori@gmail.com" w:date="2016-06-11T18:34:00Z">
            <w:rPr/>
          </w:rPrChange>
        </w:rPr>
        <w:t>n Oil and Gas Health and safety.</w:t>
      </w:r>
      <w:r w:rsidR="00611B51" w:rsidRPr="002A34C7">
        <w:rPr>
          <w:rFonts w:ascii="Abadi MT Condensed Light" w:hAnsi="Abadi MT Condensed Light"/>
          <w:rPrChange w:id="80" w:author="gigaloluwa.ilori@gmail.com" w:date="2016-06-11T18:34:00Z">
            <w:rPr/>
          </w:rPrChange>
        </w:rPr>
        <w:t xml:space="preserve"> </w:t>
      </w:r>
    </w:p>
    <w:p w14:paraId="036BB878" w14:textId="77777777" w:rsidR="00854041" w:rsidRPr="002A34C7" w:rsidRDefault="00854041">
      <w:pPr>
        <w:rPr>
          <w:rFonts w:ascii="Abadi MT Condensed Light" w:hAnsi="Abadi MT Condensed Light"/>
          <w:rPrChange w:id="81" w:author="gigaloluwa.ilori@gmail.com" w:date="2016-06-11T18:34:00Z">
            <w:rPr/>
          </w:rPrChange>
        </w:rPr>
      </w:pPr>
    </w:p>
    <w:p w14:paraId="1F157707" w14:textId="1B50746E" w:rsidR="00712403" w:rsidRPr="002A34C7" w:rsidRDefault="00422CD5">
      <w:pPr>
        <w:rPr>
          <w:rFonts w:ascii="Abadi MT Condensed Light" w:hAnsi="Abadi MT Condensed Light"/>
          <w:rPrChange w:id="82" w:author="gigaloluwa.ilori@gmail.com" w:date="2016-06-11T18:34:00Z">
            <w:rPr/>
          </w:rPrChange>
        </w:rPr>
      </w:pPr>
      <w:r w:rsidRPr="002A34C7">
        <w:rPr>
          <w:rFonts w:ascii="Abadi MT Condensed Light" w:hAnsi="Abadi MT Condensed Light"/>
          <w:rPrChange w:id="83" w:author="gigaloluwa.ilori@gmail.com" w:date="2016-06-11T18:34:00Z">
            <w:rPr/>
          </w:rPrChange>
        </w:rPr>
        <w:t xml:space="preserve">He is a </w:t>
      </w:r>
      <w:r w:rsidR="007F103B" w:rsidRPr="002A34C7">
        <w:rPr>
          <w:rFonts w:ascii="Abadi MT Condensed Light" w:hAnsi="Abadi MT Condensed Light"/>
          <w:rPrChange w:id="84" w:author="gigaloluwa.ilori@gmail.com" w:date="2016-06-11T18:34:00Z">
            <w:rPr/>
          </w:rPrChange>
        </w:rPr>
        <w:t>member of the Chartered Insurance Institute of London,</w:t>
      </w:r>
      <w:r w:rsidRPr="002A34C7">
        <w:rPr>
          <w:rFonts w:ascii="Abadi MT Condensed Light" w:hAnsi="Abadi MT Condensed Light"/>
          <w:rPrChange w:id="85" w:author="gigaloluwa.ilori@gmail.com" w:date="2016-06-11T18:34:00Z">
            <w:rPr/>
          </w:rPrChange>
        </w:rPr>
        <w:t xml:space="preserve"> </w:t>
      </w:r>
      <w:r w:rsidR="00611B51" w:rsidRPr="002A34C7">
        <w:rPr>
          <w:rFonts w:ascii="Abadi MT Condensed Light" w:hAnsi="Abadi MT Condensed Light"/>
          <w:rPrChange w:id="86" w:author="gigaloluwa.ilori@gmail.com" w:date="2016-06-11T18:34:00Z">
            <w:rPr/>
          </w:rPrChange>
        </w:rPr>
        <w:t xml:space="preserve">Royal society of Public health, </w:t>
      </w:r>
      <w:r w:rsidR="00854041" w:rsidRPr="002A34C7">
        <w:rPr>
          <w:rFonts w:ascii="Abadi MT Condensed Light" w:hAnsi="Abadi MT Condensed Light"/>
          <w:rPrChange w:id="87" w:author="gigaloluwa.ilori@gmail.com" w:date="2016-06-11T18:34:00Z">
            <w:rPr/>
          </w:rPrChange>
        </w:rPr>
        <w:t xml:space="preserve">America Quality Society, Nigerian Medical Association and the </w:t>
      </w:r>
      <w:r w:rsidR="00611B51" w:rsidRPr="002A34C7">
        <w:rPr>
          <w:rFonts w:ascii="Abadi MT Condensed Light" w:hAnsi="Abadi MT Condensed Light"/>
          <w:rPrChange w:id="88" w:author="gigaloluwa.ilori@gmail.com" w:date="2016-06-11T18:34:00Z">
            <w:rPr/>
          </w:rPrChange>
        </w:rPr>
        <w:t>Medical and Dental Council of Nigeria</w:t>
      </w:r>
      <w:ins w:id="89" w:author="gigaloluwa.ilori@gmail.com" w:date="2016-06-11T18:35:00Z">
        <w:r w:rsidR="002A34C7">
          <w:rPr>
            <w:rFonts w:ascii="Abadi MT Condensed Light" w:hAnsi="Abadi MT Condensed Light"/>
          </w:rPr>
          <w:t>.</w:t>
        </w:r>
      </w:ins>
      <w:del w:id="90" w:author="gigaloluwa.ilori@gmail.com" w:date="2016-06-11T18:34:00Z">
        <w:r w:rsidR="00611B51" w:rsidRPr="002A34C7" w:rsidDel="002A34C7">
          <w:rPr>
            <w:rFonts w:ascii="Abadi MT Condensed Light" w:hAnsi="Abadi MT Condensed Light"/>
            <w:rPrChange w:id="91" w:author="gigaloluwa.ilori@gmail.com" w:date="2016-06-11T18:34:00Z">
              <w:rPr/>
            </w:rPrChange>
          </w:rPr>
          <w:delText xml:space="preserve"> </w:delText>
        </w:r>
        <w:r w:rsidR="003E3C09" w:rsidRPr="002A34C7" w:rsidDel="002A34C7">
          <w:rPr>
            <w:rFonts w:ascii="Abadi MT Condensed Light" w:hAnsi="Abadi MT Condensed Light"/>
            <w:rPrChange w:id="92" w:author="gigaloluwa.ilori@gmail.com" w:date="2016-06-11T18:34:00Z">
              <w:rPr/>
            </w:rPrChange>
          </w:rPr>
          <w:delText xml:space="preserve">   </w:delText>
        </w:r>
      </w:del>
    </w:p>
    <w:sectPr w:rsidR="00712403" w:rsidRPr="002A34C7" w:rsidSect="00712403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galoluwa.ilori@gmail.com">
    <w15:presenceInfo w15:providerId="Windows Live" w15:userId="9e7ea46ac1230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36"/>
    <w:rsid w:val="002A34C7"/>
    <w:rsid w:val="002C2B36"/>
    <w:rsid w:val="003E3C09"/>
    <w:rsid w:val="00422CD5"/>
    <w:rsid w:val="00514E00"/>
    <w:rsid w:val="00517381"/>
    <w:rsid w:val="00547C77"/>
    <w:rsid w:val="00611B51"/>
    <w:rsid w:val="00712403"/>
    <w:rsid w:val="007A7A07"/>
    <w:rsid w:val="007F103B"/>
    <w:rsid w:val="00854041"/>
    <w:rsid w:val="00BA51BA"/>
    <w:rsid w:val="00C560A4"/>
    <w:rsid w:val="00C61A16"/>
    <w:rsid w:val="00F002AD"/>
    <w:rsid w:val="00F7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FF4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Olatokunbo Alli</dc:creator>
  <cp:keywords/>
  <dc:description/>
  <cp:lastModifiedBy>gigaloluwa.ilori@gmail.com</cp:lastModifiedBy>
  <cp:revision>2</cp:revision>
  <dcterms:created xsi:type="dcterms:W3CDTF">2016-06-11T17:50:00Z</dcterms:created>
  <dcterms:modified xsi:type="dcterms:W3CDTF">2016-06-11T17:50:00Z</dcterms:modified>
</cp:coreProperties>
</file>